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8277" w14:textId="47BFFCCB" w:rsidR="00743071" w:rsidRDefault="00743071" w:rsidP="00493AA5">
      <w:pPr>
        <w:spacing w:after="0"/>
        <w:rPr>
          <w:rFonts w:ascii="Helvetica" w:hAnsi="Helvetica"/>
          <w:b/>
          <w:bCs/>
          <w:sz w:val="20"/>
          <w:szCs w:val="20"/>
          <w:lang w:val="pt-PT"/>
        </w:rPr>
      </w:pPr>
    </w:p>
    <w:p w14:paraId="2F7C1E16" w14:textId="7B8F5E14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4.1 AED 2021/2022</w:t>
      </w:r>
    </w:p>
    <w:p w14:paraId="479B0DC7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226C78B1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365ED945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398CE1A9" w14:textId="77777777" w:rsidR="0001458C" w:rsidRDefault="0001458C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211F2A9" w14:textId="0498DA0D" w:rsidR="007C3AE7" w:rsidRPr="00265B7C" w:rsidRDefault="001D56E2" w:rsidP="007C3AE7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ins w:id="0" w:author="Rui Pedro Capelas Santos" w:date="2022-04-22T23:37:00Z"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37E82F4" wp14:editId="4750630C">
              <wp:simplePos x="0" y="0"/>
              <wp:positionH relativeFrom="column">
                <wp:posOffset>2255520</wp:posOffset>
              </wp:positionH>
              <wp:positionV relativeFrom="paragraph">
                <wp:posOffset>245745</wp:posOffset>
              </wp:positionV>
              <wp:extent cx="4019550" cy="2794635"/>
              <wp:effectExtent l="0" t="0" r="0" b="5715"/>
              <wp:wrapTight wrapText="bothSides">
                <wp:wrapPolygon edited="0">
                  <wp:start x="0" y="0"/>
                  <wp:lineTo x="0" y="21497"/>
                  <wp:lineTo x="21498" y="21497"/>
                  <wp:lineTo x="21498" y="0"/>
                  <wp:lineTo x="0" y="0"/>
                </wp:wrapPolygon>
              </wp:wrapTight>
              <wp:docPr id="1" name="Gráfico 1">
                <a:extLst xmlns:a="http://schemas.openxmlformats.org/drawingml/2006/main">
                  <a:ext uri="{FF2B5EF4-FFF2-40B4-BE49-F238E27FC236}">
                    <a16:creationId xmlns:a16="http://schemas.microsoft.com/office/drawing/2014/main" id="{1ABD6AF4-EAE8-4206-849E-77C2271264A7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7"/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r w:rsidR="007C3AE7">
        <w:rPr>
          <w:b/>
          <w:bCs/>
          <w:sz w:val="20"/>
          <w:szCs w:val="20"/>
          <w:lang w:val="pt-PT"/>
        </w:rPr>
        <w:t>Tabela</w:t>
      </w:r>
      <w:r w:rsidR="007C3AE7"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(S1)</w:t>
      </w:r>
      <w:r w:rsidR="007C3AE7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  <w:t>Gráfico</w:t>
      </w:r>
      <w:proofErr w:type="gramStart"/>
      <w:r w:rsidR="00555E34">
        <w:rPr>
          <w:b/>
          <w:bCs/>
          <w:sz w:val="20"/>
          <w:szCs w:val="20"/>
          <w:lang w:val="pt-PT"/>
        </w:rPr>
        <w:t xml:space="preserve">   (</w:t>
      </w:r>
      <w:proofErr w:type="gramEnd"/>
      <w:r w:rsidR="00555E34">
        <w:rPr>
          <w:b/>
          <w:bCs/>
          <w:sz w:val="20"/>
          <w:szCs w:val="20"/>
          <w:lang w:val="pt-PT"/>
        </w:rPr>
        <w:t>S1)</w:t>
      </w:r>
    </w:p>
    <w:tbl>
      <w:tblPr>
        <w:tblW w:w="28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5"/>
        <w:gridCol w:w="1310"/>
        <w:tblGridChange w:id="1">
          <w:tblGrid>
            <w:gridCol w:w="2035"/>
            <w:gridCol w:w="1221"/>
            <w:gridCol w:w="89"/>
            <w:gridCol w:w="1221"/>
          </w:tblGrid>
        </w:tblGridChange>
      </w:tblGrid>
      <w:tr w:rsidR="001D56E2" w:rsidRPr="001D56E2" w14:paraId="3FF450B2" w14:textId="77777777" w:rsidTr="001D56E2">
        <w:trPr>
          <w:trHeight w:val="284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7EBC2C2" w14:textId="78073EC3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Número N de valores de elevação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A9B395C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Tempo(s)</w:t>
            </w:r>
          </w:p>
        </w:tc>
      </w:tr>
      <w:tr w:rsidR="001D56E2" w:rsidRPr="001D56E2" w14:paraId="1104A86F" w14:textId="77777777" w:rsidTr="001D56E2">
        <w:tblPrEx>
          <w:tblW w:w="2853" w:type="dxa"/>
          <w:tblCellMar>
            <w:left w:w="70" w:type="dxa"/>
            <w:right w:w="70" w:type="dxa"/>
          </w:tblCellMar>
          <w:tblPrExChange w:id="2" w:author="Rui Pedro Capelas Santos" w:date="2022-04-22T23:38:00Z">
            <w:tblPrEx>
              <w:tblW w:w="4566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284"/>
          <w:trPrChange w:id="3" w:author="Rui Pedro Capelas Santos" w:date="2022-04-22T23:38:00Z">
            <w:trPr>
              <w:trHeight w:val="300"/>
            </w:trPr>
          </w:trPrChange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" w:author="Rui Pedro Capelas Santos" w:date="2022-04-22T23:38:00Z">
              <w:tcPr>
                <w:tcW w:w="3256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C88114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100000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" w:author="Rui Pedro Capelas Santos" w:date="2022-04-22T23:38:00Z">
              <w:tcPr>
                <w:tcW w:w="13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0C8986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6,523578882</w:t>
            </w:r>
          </w:p>
        </w:tc>
      </w:tr>
      <w:tr w:rsidR="001D56E2" w:rsidRPr="001D56E2" w14:paraId="22054744" w14:textId="77777777" w:rsidTr="001D56E2">
        <w:tblPrEx>
          <w:tblW w:w="2853" w:type="dxa"/>
          <w:tblCellMar>
            <w:left w:w="70" w:type="dxa"/>
            <w:right w:w="70" w:type="dxa"/>
          </w:tblCellMar>
          <w:tblPrExChange w:id="6" w:author="Rui Pedro Capelas Santos" w:date="2022-04-22T23:38:00Z">
            <w:tblPrEx>
              <w:tblW w:w="4566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284"/>
          <w:trPrChange w:id="7" w:author="Rui Pedro Capelas Santos" w:date="2022-04-22T23:38:00Z">
            <w:trPr>
              <w:trHeight w:val="300"/>
            </w:trPr>
          </w:trPrChange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" w:author="Rui Pedro Capelas Santos" w:date="2022-04-22T23:38:00Z">
              <w:tcPr>
                <w:tcW w:w="3256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BE5A20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200000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" w:author="Rui Pedro Capelas Santos" w:date="2022-04-22T23:38:00Z">
              <w:tcPr>
                <w:tcW w:w="13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394797B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26,15740204</w:t>
            </w:r>
          </w:p>
        </w:tc>
      </w:tr>
      <w:tr w:rsidR="001D56E2" w:rsidRPr="001D56E2" w14:paraId="30D14378" w14:textId="77777777" w:rsidTr="001D56E2">
        <w:tblPrEx>
          <w:tblW w:w="2853" w:type="dxa"/>
          <w:tblCellMar>
            <w:left w:w="70" w:type="dxa"/>
            <w:right w:w="70" w:type="dxa"/>
          </w:tblCellMar>
          <w:tblPrExChange w:id="10" w:author="Rui Pedro Capelas Santos" w:date="2022-04-22T23:38:00Z">
            <w:tblPrEx>
              <w:tblW w:w="4566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284"/>
          <w:trPrChange w:id="11" w:author="Rui Pedro Capelas Santos" w:date="2022-04-22T23:38:00Z">
            <w:trPr>
              <w:trHeight w:val="300"/>
            </w:trPr>
          </w:trPrChange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" w:author="Rui Pedro Capelas Santos" w:date="2022-04-22T23:38:00Z">
              <w:tcPr>
                <w:tcW w:w="3256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8BBE9D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300000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" w:author="Rui Pedro Capelas Santos" w:date="2022-04-22T23:38:00Z">
              <w:tcPr>
                <w:tcW w:w="13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1C6EBD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61,64867496</w:t>
            </w:r>
          </w:p>
        </w:tc>
      </w:tr>
      <w:tr w:rsidR="001D56E2" w:rsidRPr="001D56E2" w14:paraId="36272B35" w14:textId="77777777" w:rsidTr="001D56E2">
        <w:tblPrEx>
          <w:tblW w:w="2853" w:type="dxa"/>
          <w:tblCellMar>
            <w:left w:w="70" w:type="dxa"/>
            <w:right w:w="70" w:type="dxa"/>
          </w:tblCellMar>
          <w:tblPrExChange w:id="14" w:author="Rui Pedro Capelas Santos" w:date="2022-04-22T23:38:00Z">
            <w:tblPrEx>
              <w:tblW w:w="4566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284"/>
          <w:trPrChange w:id="15" w:author="Rui Pedro Capelas Santos" w:date="2022-04-22T23:38:00Z">
            <w:trPr>
              <w:trHeight w:val="300"/>
            </w:trPr>
          </w:trPrChange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" w:author="Rui Pedro Capelas Santos" w:date="2022-04-22T23:38:00Z">
              <w:tcPr>
                <w:tcW w:w="3256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162157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400000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" w:author="Rui Pedro Capelas Santos" w:date="2022-04-22T23:38:00Z">
              <w:tcPr>
                <w:tcW w:w="13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0A0323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113,5491571</w:t>
            </w:r>
          </w:p>
        </w:tc>
      </w:tr>
      <w:tr w:rsidR="001D56E2" w:rsidRPr="001D56E2" w14:paraId="1CD7ED9E" w14:textId="77777777" w:rsidTr="001D56E2">
        <w:tblPrEx>
          <w:tblW w:w="2853" w:type="dxa"/>
          <w:tblCellMar>
            <w:left w:w="70" w:type="dxa"/>
            <w:right w:w="70" w:type="dxa"/>
          </w:tblCellMar>
          <w:tblPrExChange w:id="18" w:author="Rui Pedro Capelas Santos" w:date="2022-04-22T23:38:00Z">
            <w:tblPrEx>
              <w:tblW w:w="4566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284"/>
          <w:trPrChange w:id="19" w:author="Rui Pedro Capelas Santos" w:date="2022-04-22T23:38:00Z">
            <w:trPr>
              <w:trHeight w:val="300"/>
            </w:trPr>
          </w:trPrChange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" w:author="Rui Pedro Capelas Santos" w:date="2022-04-22T23:38:00Z">
              <w:tcPr>
                <w:tcW w:w="3256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B173C3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500000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" w:author="Rui Pedro Capelas Santos" w:date="2022-04-22T23:38:00Z">
              <w:tcPr>
                <w:tcW w:w="13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B2BBB6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167,2885079</w:t>
            </w:r>
          </w:p>
        </w:tc>
      </w:tr>
      <w:tr w:rsidR="001D56E2" w:rsidRPr="001D56E2" w14:paraId="465C8427" w14:textId="77777777" w:rsidTr="001D56E2">
        <w:tblPrEx>
          <w:tblW w:w="2853" w:type="dxa"/>
          <w:tblCellMar>
            <w:left w:w="70" w:type="dxa"/>
            <w:right w:w="70" w:type="dxa"/>
          </w:tblCellMar>
          <w:tblPrExChange w:id="22" w:author="Rui Pedro Capelas Santos" w:date="2022-04-22T23:38:00Z">
            <w:tblPrEx>
              <w:tblW w:w="4566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284"/>
          <w:trPrChange w:id="23" w:author="Rui Pedro Capelas Santos" w:date="2022-04-22T23:38:00Z">
            <w:trPr>
              <w:trHeight w:val="300"/>
            </w:trPr>
          </w:trPrChange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" w:author="Rui Pedro Capelas Santos" w:date="2022-04-22T23:38:00Z">
              <w:tcPr>
                <w:tcW w:w="3256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C3783A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600000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" w:author="Rui Pedro Capelas Santos" w:date="2022-04-22T23:38:00Z">
              <w:tcPr>
                <w:tcW w:w="13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E81AE4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243,448163</w:t>
            </w:r>
          </w:p>
        </w:tc>
      </w:tr>
      <w:tr w:rsidR="001D56E2" w:rsidRPr="001D56E2" w14:paraId="174A8971" w14:textId="77777777" w:rsidTr="001D56E2">
        <w:tblPrEx>
          <w:tblW w:w="2853" w:type="dxa"/>
          <w:tblCellMar>
            <w:left w:w="70" w:type="dxa"/>
            <w:right w:w="70" w:type="dxa"/>
          </w:tblCellMar>
          <w:tblPrExChange w:id="26" w:author="Rui Pedro Capelas Santos" w:date="2022-04-22T23:38:00Z">
            <w:tblPrEx>
              <w:tblW w:w="4566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284"/>
          <w:trPrChange w:id="27" w:author="Rui Pedro Capelas Santos" w:date="2022-04-22T23:38:00Z">
            <w:trPr>
              <w:trHeight w:val="300"/>
            </w:trPr>
          </w:trPrChange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" w:author="Rui Pedro Capelas Santos" w:date="2022-04-22T23:38:00Z">
              <w:tcPr>
                <w:tcW w:w="3256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46B883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700000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" w:author="Rui Pedro Capelas Santos" w:date="2022-04-22T23:38:00Z">
              <w:tcPr>
                <w:tcW w:w="13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216C75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321,4099848</w:t>
            </w:r>
          </w:p>
        </w:tc>
      </w:tr>
      <w:tr w:rsidR="001D56E2" w:rsidRPr="001D56E2" w14:paraId="20B3AAC0" w14:textId="77777777" w:rsidTr="001D56E2">
        <w:tblPrEx>
          <w:tblW w:w="2853" w:type="dxa"/>
          <w:tblCellMar>
            <w:left w:w="70" w:type="dxa"/>
            <w:right w:w="70" w:type="dxa"/>
          </w:tblCellMar>
          <w:tblPrExChange w:id="30" w:author="Rui Pedro Capelas Santos" w:date="2022-04-22T23:38:00Z">
            <w:tblPrEx>
              <w:tblW w:w="4566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284"/>
          <w:trPrChange w:id="31" w:author="Rui Pedro Capelas Santos" w:date="2022-04-22T23:38:00Z">
            <w:trPr>
              <w:trHeight w:val="300"/>
            </w:trPr>
          </w:trPrChange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" w:author="Rui Pedro Capelas Santos" w:date="2022-04-22T23:38:00Z">
              <w:tcPr>
                <w:tcW w:w="3256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1876BBA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800000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" w:author="Rui Pedro Capelas Santos" w:date="2022-04-22T23:38:00Z">
              <w:tcPr>
                <w:tcW w:w="13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3C7079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419,761744</w:t>
            </w:r>
          </w:p>
        </w:tc>
      </w:tr>
      <w:tr w:rsidR="001D56E2" w:rsidRPr="001D56E2" w14:paraId="52DE93BF" w14:textId="77777777" w:rsidTr="001D56E2">
        <w:tblPrEx>
          <w:tblW w:w="2853" w:type="dxa"/>
          <w:tblCellMar>
            <w:left w:w="70" w:type="dxa"/>
            <w:right w:w="70" w:type="dxa"/>
          </w:tblCellMar>
          <w:tblPrExChange w:id="34" w:author="Rui Pedro Capelas Santos" w:date="2022-04-22T23:38:00Z">
            <w:tblPrEx>
              <w:tblW w:w="4566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284"/>
          <w:trPrChange w:id="35" w:author="Rui Pedro Capelas Santos" w:date="2022-04-22T23:38:00Z">
            <w:trPr>
              <w:trHeight w:val="300"/>
            </w:trPr>
          </w:trPrChange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" w:author="Rui Pedro Capelas Santos" w:date="2022-04-22T23:38:00Z">
              <w:tcPr>
                <w:tcW w:w="3256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AA4498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900000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" w:author="Rui Pedro Capelas Santos" w:date="2022-04-22T23:38:00Z">
              <w:tcPr>
                <w:tcW w:w="13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164193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503,507355</w:t>
            </w:r>
          </w:p>
        </w:tc>
      </w:tr>
      <w:tr w:rsidR="001D56E2" w:rsidRPr="001D56E2" w14:paraId="6ECE0D01" w14:textId="77777777" w:rsidTr="001D56E2">
        <w:tblPrEx>
          <w:tblW w:w="2853" w:type="dxa"/>
          <w:tblCellMar>
            <w:left w:w="70" w:type="dxa"/>
            <w:right w:w="70" w:type="dxa"/>
          </w:tblCellMar>
          <w:tblPrExChange w:id="38" w:author="Rui Pedro Capelas Santos" w:date="2022-04-22T23:38:00Z">
            <w:tblPrEx>
              <w:tblW w:w="4566" w:type="dxa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284"/>
          <w:trPrChange w:id="39" w:author="Rui Pedro Capelas Santos" w:date="2022-04-22T23:38:00Z">
            <w:trPr>
              <w:trHeight w:val="300"/>
            </w:trPr>
          </w:trPrChange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" w:author="Rui Pedro Capelas Santos" w:date="2022-04-22T23:38:00Z">
              <w:tcPr>
                <w:tcW w:w="3256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D6DD14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1000000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" w:author="Rui Pedro Capelas Santos" w:date="2022-04-22T23:38:00Z">
              <w:tcPr>
                <w:tcW w:w="131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EC282D" w14:textId="77777777" w:rsidR="001D56E2" w:rsidRPr="001D56E2" w:rsidRDefault="001D56E2" w:rsidP="001D56E2">
            <w:pPr>
              <w:spacing w:after="0"/>
              <w:jc w:val="center"/>
              <w:rPr>
                <w:rFonts w:ascii="Calibri" w:hAnsi="Calibri" w:cs="Calibri"/>
                <w:color w:val="000000"/>
                <w:szCs w:val="22"/>
                <w:lang w:val="pt-PT" w:eastAsia="pt-PT"/>
              </w:rPr>
            </w:pPr>
            <w:r w:rsidRPr="001D56E2">
              <w:rPr>
                <w:rFonts w:ascii="Calibri" w:hAnsi="Calibri" w:cs="Calibri"/>
                <w:color w:val="000000"/>
                <w:szCs w:val="22"/>
                <w:lang w:val="pt-PT" w:eastAsia="pt-PT"/>
              </w:rPr>
              <w:t>614,3372881</w:t>
            </w:r>
          </w:p>
        </w:tc>
      </w:tr>
    </w:tbl>
    <w:p w14:paraId="35973B5A" w14:textId="0F49544F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6B0FB66" w14:textId="635BF8E7" w:rsidR="007C3AE7" w:rsidDel="001D56E2" w:rsidRDefault="007C3AE7" w:rsidP="007C3AE7">
      <w:pPr>
        <w:pStyle w:val="Standard"/>
        <w:spacing w:after="0" w:line="360" w:lineRule="auto"/>
        <w:rPr>
          <w:del w:id="42" w:author="Rui Pedro Capelas Santos" w:date="2022-04-22T23:33:00Z"/>
          <w:sz w:val="20"/>
          <w:szCs w:val="20"/>
          <w:lang w:val="pt-PT"/>
        </w:rPr>
      </w:pPr>
    </w:p>
    <w:p w14:paraId="7E1B8649" w14:textId="709AE013" w:rsidR="0075199A" w:rsidDel="001D56E2" w:rsidRDefault="0075199A" w:rsidP="007C3AE7">
      <w:pPr>
        <w:pStyle w:val="Standard"/>
        <w:spacing w:after="0" w:line="360" w:lineRule="auto"/>
        <w:rPr>
          <w:del w:id="43" w:author="Rui Pedro Capelas Santos" w:date="2022-04-22T23:33:00Z"/>
          <w:sz w:val="20"/>
          <w:szCs w:val="20"/>
          <w:lang w:val="pt-PT"/>
        </w:rPr>
      </w:pPr>
    </w:p>
    <w:p w14:paraId="5DBEF2DC" w14:textId="00932B79" w:rsidR="0001458C" w:rsidDel="001D56E2" w:rsidRDefault="0001458C" w:rsidP="007C3AE7">
      <w:pPr>
        <w:pStyle w:val="Standard"/>
        <w:spacing w:after="0" w:line="360" w:lineRule="auto"/>
        <w:rPr>
          <w:del w:id="44" w:author="Rui Pedro Capelas Santos" w:date="2022-04-22T23:33:00Z"/>
          <w:sz w:val="20"/>
          <w:szCs w:val="20"/>
          <w:lang w:val="pt-PT"/>
        </w:rPr>
      </w:pPr>
    </w:p>
    <w:p w14:paraId="56330805" w14:textId="28F76A18" w:rsidR="0075199A" w:rsidDel="001D56E2" w:rsidRDefault="0075199A" w:rsidP="007C3AE7">
      <w:pPr>
        <w:pStyle w:val="Standard"/>
        <w:spacing w:after="0" w:line="360" w:lineRule="auto"/>
        <w:rPr>
          <w:del w:id="45" w:author="Rui Pedro Capelas Santos" w:date="2022-04-22T23:33:00Z"/>
          <w:sz w:val="20"/>
          <w:szCs w:val="20"/>
          <w:lang w:val="pt-PT"/>
        </w:rPr>
      </w:pPr>
    </w:p>
    <w:p w14:paraId="4AC52DAA" w14:textId="36ADE9D8" w:rsidR="0075199A" w:rsidDel="001D56E2" w:rsidRDefault="0075199A" w:rsidP="007C3AE7">
      <w:pPr>
        <w:pStyle w:val="Standard"/>
        <w:spacing w:after="0" w:line="360" w:lineRule="auto"/>
        <w:rPr>
          <w:del w:id="46" w:author="Rui Pedro Capelas Santos" w:date="2022-04-22T23:33:00Z"/>
          <w:sz w:val="20"/>
          <w:szCs w:val="20"/>
          <w:lang w:val="pt-PT"/>
        </w:rPr>
      </w:pPr>
    </w:p>
    <w:p w14:paraId="00FB4BD0" w14:textId="48F0E19E" w:rsidR="0075199A" w:rsidDel="001D56E2" w:rsidRDefault="0075199A" w:rsidP="007C3AE7">
      <w:pPr>
        <w:pStyle w:val="Standard"/>
        <w:spacing w:after="0" w:line="360" w:lineRule="auto"/>
        <w:rPr>
          <w:del w:id="47" w:author="Rui Pedro Capelas Santos" w:date="2022-04-22T23:33:00Z"/>
          <w:sz w:val="20"/>
          <w:szCs w:val="20"/>
          <w:lang w:val="pt-PT"/>
        </w:rPr>
      </w:pPr>
    </w:p>
    <w:p w14:paraId="3C4408A3" w14:textId="5C0C39F9" w:rsidR="0075199A" w:rsidDel="001D56E2" w:rsidRDefault="0075199A" w:rsidP="007C3AE7">
      <w:pPr>
        <w:pStyle w:val="Standard"/>
        <w:spacing w:after="0" w:line="360" w:lineRule="auto"/>
        <w:rPr>
          <w:del w:id="48" w:author="Rui Pedro Capelas Santos" w:date="2022-04-22T23:33:00Z"/>
          <w:sz w:val="20"/>
          <w:szCs w:val="20"/>
          <w:lang w:val="pt-PT"/>
        </w:rPr>
      </w:pPr>
    </w:p>
    <w:p w14:paraId="03856235" w14:textId="520D6D0B" w:rsidR="0001458C" w:rsidRPr="003D3B6F" w:rsidDel="001D56E2" w:rsidRDefault="00B05CB9" w:rsidP="0001458C">
      <w:pPr>
        <w:pStyle w:val="Standard"/>
        <w:spacing w:after="0" w:line="360" w:lineRule="auto"/>
        <w:jc w:val="center"/>
        <w:rPr>
          <w:del w:id="49" w:author="Rui Pedro Capelas Santos" w:date="2022-04-22T23:33:00Z"/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del w:id="50" w:author="Rui Pedro Capelas Santos" w:date="2022-04-22T23:33:00Z">
        <w:r w:rsidRPr="003D3B6F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Complexidade temporal </w:delText>
        </w:r>
        <w:r w:rsidR="003D3B6F" w:rsidRPr="003D3B6F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da função PERCENTIL </w:delText>
        </w:r>
        <w:r w:rsidRPr="003D3B6F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em ordem ao número </w:delText>
        </w:r>
        <w:r w:rsidR="003D3B6F" w:rsidRPr="003D3B6F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M</w:delText>
        </w:r>
        <w:r w:rsidRPr="003D3B6F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</w:delText>
        </w:r>
      </w:del>
    </w:p>
    <w:p w14:paraId="28841654" w14:textId="01429B7A" w:rsidR="0001458C" w:rsidDel="001D56E2" w:rsidRDefault="0001458C" w:rsidP="0001458C">
      <w:pPr>
        <w:pStyle w:val="Standard"/>
        <w:spacing w:after="0" w:line="360" w:lineRule="auto"/>
        <w:jc w:val="center"/>
        <w:rPr>
          <w:del w:id="51" w:author="Rui Pedro Capelas Santos" w:date="2022-04-22T23:33:00Z"/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del w:id="52" w:author="Rui Pedro Capelas Santos" w:date="2022-04-22T23:33:00Z">
        <w:r w:rsidRPr="003D3B6F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de valores para os quais é calculado o percentil</w:delText>
        </w:r>
        <w:r w:rsidR="003D3B6F" w:rsidRPr="003D3B6F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e ao número N de valores de elevação </w:delText>
        </w:r>
        <w:r w:rsidR="003D3B6F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na matriz</w:delText>
        </w:r>
        <w:r w:rsidR="003D3B6F" w:rsidRPr="003D3B6F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raster.</w:delText>
        </w:r>
        <w:r w:rsidR="003D3B6F" w:rsidRPr="003D3B6F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br/>
          <w:delText>Considerar na complexidade temporal o tempo de ordenamento quando se aplicar.</w:delText>
        </w:r>
      </w:del>
    </w:p>
    <w:p w14:paraId="1BB2F729" w14:textId="6F4959E1" w:rsidR="00787144" w:rsidRPr="003D3B6F" w:rsidDel="001D56E2" w:rsidRDefault="00787144" w:rsidP="00787144">
      <w:pPr>
        <w:pStyle w:val="Standard"/>
        <w:spacing w:after="0" w:line="360" w:lineRule="auto"/>
        <w:jc w:val="center"/>
        <w:rPr>
          <w:del w:id="53" w:author="Rui Pedro Capelas Santos" w:date="2022-04-22T23:33:00Z"/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del w:id="54" w:author="Rui Pedro Capelas Santos" w:date="2022-04-22T23:33:00Z">
        <w:r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SUGESTÃO:  usar M</w:delText>
        </w:r>
        <w:r w:rsidR="0075199A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</w:delText>
        </w:r>
        <w:r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=</w:delText>
        </w:r>
        <w:r w:rsidR="0075199A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</w:delText>
        </w:r>
        <w:r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N, ex.  M</w:delText>
        </w:r>
        <w:r w:rsidR="0075199A"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= </w:delText>
        </w:r>
        <w:r w:rsidDel="001D56E2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N = 100K 200K .. 1000K </w:delText>
        </w:r>
      </w:del>
    </w:p>
    <w:p w14:paraId="22FEDB43" w14:textId="77777777" w:rsidR="00555E34" w:rsidRDefault="00555E34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62E57FB" w14:textId="77777777" w:rsidR="00555E34" w:rsidRDefault="00555E34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2CFCBAF" w14:textId="1B075D74" w:rsidR="00555E34" w:rsidDel="001D56E2" w:rsidRDefault="00555E34" w:rsidP="00555E34">
      <w:pPr>
        <w:pStyle w:val="Standard"/>
        <w:spacing w:after="0" w:line="360" w:lineRule="auto"/>
        <w:rPr>
          <w:del w:id="55" w:author="Rui Pedro Capelas Santos" w:date="2022-04-22T23:33:00Z"/>
          <w:sz w:val="20"/>
          <w:szCs w:val="20"/>
          <w:lang w:val="pt-PT"/>
        </w:rPr>
      </w:pPr>
    </w:p>
    <w:p w14:paraId="580F91C3" w14:textId="6857D482" w:rsidR="001D56E2" w:rsidRDefault="001D56E2" w:rsidP="00555E34">
      <w:pPr>
        <w:pStyle w:val="Standard"/>
        <w:spacing w:after="0" w:line="360" w:lineRule="auto"/>
        <w:rPr>
          <w:ins w:id="56" w:author="Rui Pedro Capelas Santos" w:date="2022-04-22T23:33:00Z"/>
          <w:sz w:val="20"/>
          <w:szCs w:val="20"/>
          <w:lang w:val="pt-PT"/>
        </w:rPr>
      </w:pPr>
    </w:p>
    <w:p w14:paraId="0C8063EF" w14:textId="34868019" w:rsidR="001D56E2" w:rsidRDefault="001D56E2" w:rsidP="00555E34">
      <w:pPr>
        <w:pStyle w:val="Standard"/>
        <w:spacing w:after="0" w:line="360" w:lineRule="auto"/>
        <w:rPr>
          <w:ins w:id="57" w:author="Rui Pedro Capelas Santos" w:date="2022-04-22T23:33:00Z"/>
          <w:sz w:val="20"/>
          <w:szCs w:val="20"/>
          <w:lang w:val="pt-PT"/>
        </w:rPr>
      </w:pPr>
    </w:p>
    <w:p w14:paraId="26ED025F" w14:textId="6D80AE55" w:rsidR="001D56E2" w:rsidRDefault="001D56E2" w:rsidP="00555E34">
      <w:pPr>
        <w:pStyle w:val="Standard"/>
        <w:spacing w:after="0" w:line="360" w:lineRule="auto"/>
        <w:rPr>
          <w:ins w:id="58" w:author="Rui Pedro Capelas Santos" w:date="2022-04-22T23:33:00Z"/>
          <w:sz w:val="20"/>
          <w:szCs w:val="20"/>
          <w:lang w:val="pt-PT"/>
        </w:rPr>
      </w:pPr>
    </w:p>
    <w:p w14:paraId="354F6161" w14:textId="77777777" w:rsidR="001D56E2" w:rsidRDefault="001D56E2" w:rsidP="00555E34">
      <w:pPr>
        <w:pStyle w:val="Standard"/>
        <w:spacing w:after="0" w:line="360" w:lineRule="auto"/>
        <w:rPr>
          <w:ins w:id="59" w:author="Rui Pedro Capelas Santos" w:date="2022-04-22T23:33:00Z"/>
          <w:sz w:val="20"/>
          <w:szCs w:val="20"/>
          <w:lang w:val="pt-PT"/>
        </w:rPr>
      </w:pPr>
    </w:p>
    <w:p w14:paraId="4EF99D0E" w14:textId="590B090A" w:rsidR="0075199A" w:rsidDel="001D56E2" w:rsidRDefault="0075199A" w:rsidP="00555E34">
      <w:pPr>
        <w:pStyle w:val="Standard"/>
        <w:spacing w:after="0" w:line="360" w:lineRule="auto"/>
        <w:rPr>
          <w:del w:id="60" w:author="Rui Pedro Capelas Santos" w:date="2022-04-22T23:33:00Z"/>
          <w:sz w:val="20"/>
          <w:szCs w:val="20"/>
          <w:lang w:val="pt-PT"/>
        </w:rPr>
      </w:pPr>
    </w:p>
    <w:p w14:paraId="1766999B" w14:textId="561F8209" w:rsidR="0075199A" w:rsidDel="001D56E2" w:rsidRDefault="0075199A" w:rsidP="00555E34">
      <w:pPr>
        <w:pStyle w:val="Standard"/>
        <w:spacing w:after="0" w:line="360" w:lineRule="auto"/>
        <w:rPr>
          <w:del w:id="61" w:author="Rui Pedro Capelas Santos" w:date="2022-04-22T23:38:00Z"/>
          <w:sz w:val="20"/>
          <w:szCs w:val="20"/>
          <w:lang w:val="pt-PT"/>
        </w:rPr>
      </w:pPr>
    </w:p>
    <w:p w14:paraId="39A7AF80" w14:textId="77777777" w:rsidR="0075199A" w:rsidRDefault="0075199A" w:rsidP="00555E34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ACB83B8" w14:textId="77777777" w:rsidR="00555E34" w:rsidRDefault="00555E34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246576" w14:textId="3A4ED617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 w:rsidR="0075199A">
        <w:rPr>
          <w:sz w:val="20"/>
          <w:lang w:val="pt-PT"/>
        </w:rPr>
        <w:t xml:space="preserve">para a complexidade </w:t>
      </w:r>
      <w:r w:rsidR="008838D5">
        <w:rPr>
          <w:sz w:val="20"/>
          <w:lang w:val="pt-PT"/>
        </w:rPr>
        <w:t>temporal</w:t>
      </w:r>
      <w:r w:rsidR="0075199A">
        <w:rPr>
          <w:sz w:val="20"/>
          <w:lang w:val="pt-PT"/>
        </w:rPr>
        <w:t xml:space="preserve"> </w:t>
      </w:r>
      <w:r w:rsidRPr="007C3AE7">
        <w:rPr>
          <w:sz w:val="20"/>
          <w:lang w:val="pt-PT"/>
        </w:rPr>
        <w:t>está de acordo com o esperado</w:t>
      </w:r>
      <w:r w:rsidR="00555E34">
        <w:rPr>
          <w:sz w:val="20"/>
          <w:lang w:val="pt-PT"/>
        </w:rPr>
        <w:t xml:space="preserve"> para as soluções S1 e S2</w:t>
      </w:r>
      <w:r w:rsidRPr="007C3AE7">
        <w:rPr>
          <w:sz w:val="20"/>
          <w:lang w:val="pt-PT"/>
        </w:rPr>
        <w:t xml:space="preserve">? Justifique. </w:t>
      </w:r>
    </w:p>
    <w:p w14:paraId="3855336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7A2314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449BE2B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C117319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3845351" w14:textId="44799379" w:rsidR="007C3AE7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79AB0C3" w14:textId="77777777" w:rsidR="007C3AE7" w:rsidRPr="0001458C" w:rsidRDefault="007C3AE7" w:rsidP="007C3AE7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3672D84" w14:textId="77777777" w:rsidR="0075199A" w:rsidRDefault="0075199A">
      <w:pPr>
        <w:spacing w:after="0"/>
        <w:jc w:val="left"/>
        <w:rPr>
          <w:b/>
          <w:bCs/>
          <w:sz w:val="20"/>
          <w:szCs w:val="20"/>
          <w:lang w:val="pt-PT"/>
        </w:rPr>
      </w:pPr>
    </w:p>
    <w:p w14:paraId="0CE7243A" w14:textId="77777777" w:rsidR="0075199A" w:rsidRDefault="0075199A">
      <w:pPr>
        <w:spacing w:after="0"/>
        <w:jc w:val="left"/>
        <w:rPr>
          <w:b/>
          <w:bCs/>
          <w:sz w:val="20"/>
          <w:szCs w:val="20"/>
          <w:lang w:val="pt-PT"/>
        </w:rPr>
      </w:pPr>
    </w:p>
    <w:p w14:paraId="1A657CBF" w14:textId="772FECCD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nas soluções S1 e s2? </w:t>
      </w:r>
      <w:r w:rsidRPr="007C3AE7">
        <w:rPr>
          <w:sz w:val="20"/>
          <w:lang w:val="pt-PT"/>
        </w:rPr>
        <w:t xml:space="preserve">Justifique. </w:t>
      </w:r>
    </w:p>
    <w:p w14:paraId="426F5D4A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5AB8AC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46B81B1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B5B29A8" w14:textId="77777777" w:rsidR="0075199A" w:rsidRPr="007C3AE7" w:rsidRDefault="0075199A" w:rsidP="0075199A">
      <w:pPr>
        <w:pBdr>
          <w:bottom w:val="single" w:sz="12" w:space="1" w:color="auto"/>
        </w:pBd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145136E" w14:textId="659B22CD" w:rsidR="001D56E2" w:rsidRDefault="0075199A" w:rsidP="0075199A">
      <w:pPr>
        <w:pStyle w:val="Standard"/>
        <w:spacing w:before="0" w:after="0"/>
        <w:rPr>
          <w:ins w:id="62" w:author="Rui Pedro Capelas Santos" w:date="2022-04-22T23:38:00Z"/>
          <w:sz w:val="20"/>
          <w:lang w:val="pt-PT"/>
        </w:rPr>
      </w:pPr>
      <w:del w:id="63" w:author="Rui Pedro Capelas Santos" w:date="2022-04-22T23:38:00Z">
        <w:r w:rsidRPr="007C3AE7" w:rsidDel="001D56E2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B9309E9" w14:textId="22EFF7A7" w:rsidR="001D56E2" w:rsidRDefault="001D56E2" w:rsidP="0075199A">
      <w:pPr>
        <w:pStyle w:val="Standard"/>
        <w:spacing w:before="0" w:after="0"/>
        <w:rPr>
          <w:ins w:id="64" w:author="Rui Pedro Capelas Santos" w:date="2022-04-22T23:38:00Z"/>
          <w:sz w:val="20"/>
          <w:lang w:val="pt-PT"/>
        </w:rPr>
      </w:pPr>
    </w:p>
    <w:p w14:paraId="6AFC8A7F" w14:textId="77777777" w:rsidR="001D56E2" w:rsidRDefault="001D56E2" w:rsidP="0075199A">
      <w:pPr>
        <w:pStyle w:val="Standard"/>
        <w:spacing w:before="0" w:after="0"/>
        <w:rPr>
          <w:sz w:val="20"/>
          <w:szCs w:val="20"/>
          <w:lang w:val="pt-PT"/>
        </w:rPr>
      </w:pPr>
    </w:p>
    <w:p w14:paraId="02C3D24F" w14:textId="0316018D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</w:t>
      </w:r>
      <w:r>
        <w:rPr>
          <w:rFonts w:cs="TimesNewRomanPSMT"/>
          <w:sz w:val="28"/>
          <w:szCs w:val="28"/>
          <w:lang w:val="pt-PT"/>
        </w:rPr>
        <w:t>2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2D67D9A5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4156A96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44A6A63A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4843DF94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38FB115" w14:textId="162F15FD" w:rsidR="0001458C" w:rsidRPr="00265B7C" w:rsidRDefault="0001458C" w:rsidP="003D3B6F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(S3)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proofErr w:type="gramStart"/>
      <w:r w:rsidR="00555E34">
        <w:rPr>
          <w:b/>
          <w:bCs/>
          <w:sz w:val="20"/>
          <w:szCs w:val="20"/>
          <w:lang w:val="pt-PT"/>
        </w:rPr>
        <w:t xml:space="preserve">   (</w:t>
      </w:r>
      <w:proofErr w:type="gramEnd"/>
      <w:r w:rsidR="00555E34">
        <w:rPr>
          <w:b/>
          <w:bCs/>
          <w:sz w:val="20"/>
          <w:szCs w:val="20"/>
          <w:lang w:val="pt-PT"/>
        </w:rPr>
        <w:t>S3)</w:t>
      </w:r>
    </w:p>
    <w:p w14:paraId="1A89625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38EC381" w14:textId="0CE9E80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47701A7" w14:textId="6487247B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F8F6118" w14:textId="2A8CAA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1745B6A" w14:textId="33895A7D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7613A5D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AAC13AF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FC97961" w14:textId="77777777" w:rsidR="003D3B6F" w:rsidRP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Complexidade temporal da função PERCENTIL em ordem ao número M </w:t>
      </w:r>
    </w:p>
    <w:p w14:paraId="7F42609E" w14:textId="3BC0A7E7" w:rsid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de valores para os quais é calculado o percentil e ao número N de valores de elevação n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a matriz </w:t>
      </w:r>
      <w:proofErr w:type="spellStart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raster</w:t>
      </w:r>
      <w:proofErr w:type="spellEnd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.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br/>
        <w:t>Considerar na complexidade temporal o tempo de ordenamento quando se aplicar.</w:t>
      </w:r>
    </w:p>
    <w:p w14:paraId="68F611BF" w14:textId="54D18325" w:rsidR="00787144" w:rsidRPr="003D3B6F" w:rsidRDefault="0075199A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SUGESTÃO:  usar M = N, ex.  M = N = 100K 200K</w:t>
      </w:r>
      <w:proofErr w:type="gramStart"/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..</w:t>
      </w:r>
      <w:proofErr w:type="gramEnd"/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1000K</w:t>
      </w:r>
    </w:p>
    <w:p w14:paraId="258FF519" w14:textId="77777777" w:rsidR="003D3B6F" w:rsidRDefault="003D3B6F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F602D12" w14:textId="5EEC14D2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1E7A411" w14:textId="4E8DE99B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DA41E32" w14:textId="7C2750CF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B53FD94" w14:textId="3033CB4B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E0ABC62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821D514" w14:textId="0042A2AA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 xml:space="preserve">(1) Descreva sucintamente as otimizações feitas ao </w:t>
      </w:r>
      <w:proofErr w:type="spellStart"/>
      <w:r>
        <w:rPr>
          <w:sz w:val="20"/>
          <w:lang w:val="pt-PT"/>
        </w:rPr>
        <w:t>QuickSort</w:t>
      </w:r>
      <w:proofErr w:type="spellEnd"/>
      <w:r>
        <w:rPr>
          <w:sz w:val="20"/>
          <w:lang w:val="pt-PT"/>
        </w:rPr>
        <w:t xml:space="preserve">.  </w:t>
      </w: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54F8327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0B4BCAC" w14:textId="2340CFA1" w:rsidR="0001458C" w:rsidRDefault="0001458C" w:rsidP="0001458C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86A0C9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</w:p>
    <w:p w14:paraId="40B6EA3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6A5A4F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BB6EA21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326CC1B" w14:textId="77777777" w:rsidR="0001458C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2A12DC8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01CD050" w14:textId="77777777" w:rsidR="00787144" w:rsidRPr="003D3B6F" w:rsidDel="00A706EE" w:rsidRDefault="00787144" w:rsidP="003D3B6F">
      <w:pPr>
        <w:pStyle w:val="Standard"/>
        <w:spacing w:after="0" w:line="360" w:lineRule="auto"/>
        <w:jc w:val="center"/>
        <w:rPr>
          <w:del w:id="65" w:author="Rui Pedro Capelas Santos" w:date="2022-04-22T23:38:00Z"/>
          <w:rFonts w:ascii="Eurostile" w:hAnsi="Eurostile"/>
          <w:color w:val="BFBFBF" w:themeColor="background1" w:themeShade="BF"/>
          <w:sz w:val="16"/>
          <w:szCs w:val="16"/>
          <w:lang w:val="pt-PT"/>
        </w:rPr>
      </w:pPr>
    </w:p>
    <w:p w14:paraId="5848343E" w14:textId="77777777" w:rsidR="003D3B6F" w:rsidDel="00A706EE" w:rsidRDefault="003D3B6F" w:rsidP="0001458C">
      <w:pPr>
        <w:pStyle w:val="Standard"/>
        <w:spacing w:after="0" w:line="360" w:lineRule="auto"/>
        <w:rPr>
          <w:del w:id="66" w:author="Rui Pedro Capelas Santos" w:date="2022-04-22T23:38:00Z"/>
          <w:sz w:val="20"/>
          <w:szCs w:val="20"/>
          <w:lang w:val="pt-PT"/>
        </w:rPr>
      </w:pPr>
    </w:p>
    <w:p w14:paraId="378DAEF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1A172D8" w14:textId="7C8E1FAF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S3? </w:t>
      </w:r>
      <w:r w:rsidRPr="007C3AE7">
        <w:rPr>
          <w:sz w:val="20"/>
          <w:lang w:val="pt-PT"/>
        </w:rPr>
        <w:t xml:space="preserve">Justifique. </w:t>
      </w:r>
    </w:p>
    <w:p w14:paraId="786F1335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840E2CC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C498067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ACFD685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26583C2" w14:textId="73627030" w:rsidR="0001458C" w:rsidRDefault="0001458C" w:rsidP="0001458C">
      <w:pPr>
        <w:pStyle w:val="Standard"/>
        <w:spacing w:before="0" w:after="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18DF36" w14:textId="5B156E7D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3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663803D1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DF743AB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61EBA952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28CBA374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74A6BDD" w14:textId="763C0DAE" w:rsidR="0001458C" w:rsidRPr="00265B7C" w:rsidRDefault="0001458C" w:rsidP="0001458C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(S4)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proofErr w:type="gramStart"/>
      <w:r w:rsidR="00555E34">
        <w:rPr>
          <w:b/>
          <w:bCs/>
          <w:sz w:val="20"/>
          <w:szCs w:val="20"/>
          <w:lang w:val="pt-PT"/>
        </w:rPr>
        <w:t xml:space="preserve">   (</w:t>
      </w:r>
      <w:proofErr w:type="gramEnd"/>
      <w:r w:rsidR="00555E34">
        <w:rPr>
          <w:b/>
          <w:bCs/>
          <w:sz w:val="20"/>
          <w:szCs w:val="20"/>
          <w:lang w:val="pt-PT"/>
        </w:rPr>
        <w:t>S4)</w:t>
      </w:r>
    </w:p>
    <w:p w14:paraId="6D18C524" w14:textId="77777777" w:rsidR="0001458C" w:rsidRPr="00265B7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A4FD755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404CF64" w14:textId="2F2BBAD5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BAB41DD" w14:textId="1B8E5FB6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FFA8655" w14:textId="77777777" w:rsidR="00A642CB" w:rsidRDefault="00A642CB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5247D02" w14:textId="33DC65E8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93E4741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0817A32" w14:textId="77777777" w:rsidR="003D3B6F" w:rsidRP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Complexidade temporal da função PERCENTIL em ordem ao número M </w:t>
      </w:r>
    </w:p>
    <w:p w14:paraId="7239A01C" w14:textId="670D2C03" w:rsid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de valores para os quais é calculado o percentil e ao número N de valores de elevação 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na matriz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</w:t>
      </w:r>
      <w:proofErr w:type="spellStart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raster</w:t>
      </w:r>
      <w:proofErr w:type="spellEnd"/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.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br/>
        <w:t>Considerar na complexidade temporal o tempo de ordenamento quando se aplicar.</w:t>
      </w:r>
    </w:p>
    <w:p w14:paraId="59771B4C" w14:textId="6C2656BB" w:rsidR="0001458C" w:rsidRDefault="0075199A" w:rsidP="0075199A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SUGESTÃO:  usar M = N, ex.  M = N = 100K 200K</w:t>
      </w:r>
      <w:proofErr w:type="gramStart"/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..</w:t>
      </w:r>
      <w:proofErr w:type="gramEnd"/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1000K</w:t>
      </w:r>
    </w:p>
    <w:p w14:paraId="495F2087" w14:textId="55405783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06A20B2" w14:textId="09005415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CA65E00" w14:textId="77777777" w:rsidR="00A642CB" w:rsidRDefault="00A642CB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1700A44" w14:textId="4246878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6CA220F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16FC6CA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82A14DE" w14:textId="5B5FCF47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216F4831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31347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BB6FA6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5B0D8E0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C7CB73B" w14:textId="77777777" w:rsidR="0001458C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78E3292" w14:textId="77777777" w:rsidR="0001458C" w:rsidRPr="0001458C" w:rsidRDefault="0001458C" w:rsidP="0001458C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047511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AFF17C1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73F21A1" w14:textId="7999510F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FEA05F1" w14:textId="77777777" w:rsidR="0075199A" w:rsidRDefault="0075199A" w:rsidP="0075199A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FF2DBF2" w14:textId="5630F4CA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S4? </w:t>
      </w:r>
      <w:r w:rsidRPr="007C3AE7">
        <w:rPr>
          <w:sz w:val="20"/>
          <w:lang w:val="pt-PT"/>
        </w:rPr>
        <w:t xml:space="preserve">Justifique. </w:t>
      </w:r>
    </w:p>
    <w:p w14:paraId="02ECB440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DCBACDA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9B30A7B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4A5CEA7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7F59875" w14:textId="50319FE9" w:rsidR="0075199A" w:rsidRDefault="0075199A" w:rsidP="0075199A">
      <w:pPr>
        <w:pStyle w:val="Standard"/>
        <w:spacing w:before="0" w:after="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AD08490" w14:textId="77777777" w:rsidR="006F3506" w:rsidRDefault="006F3506" w:rsidP="0075199A">
      <w:pPr>
        <w:pStyle w:val="Standard"/>
        <w:spacing w:before="0" w:after="0"/>
        <w:rPr>
          <w:sz w:val="20"/>
          <w:lang w:val="pt-PT"/>
        </w:rPr>
      </w:pPr>
    </w:p>
    <w:p w14:paraId="75C601DE" w14:textId="1788BD6C" w:rsidR="005A600B" w:rsidRPr="0001458C" w:rsidRDefault="005A600B" w:rsidP="005A600B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4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4842AAB1" w14:textId="77777777" w:rsidR="005A600B" w:rsidRPr="0001458C" w:rsidRDefault="005A600B" w:rsidP="005A600B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409B2AAF" w14:textId="77777777" w:rsidR="005A600B" w:rsidRPr="00265B7C" w:rsidRDefault="005A600B" w:rsidP="005A600B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1BC14202" w14:textId="77777777" w:rsidR="005A600B" w:rsidRPr="008F1755" w:rsidRDefault="005A600B" w:rsidP="005A600B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</w:p>
    <w:p w14:paraId="32B33AC4" w14:textId="20A28CEA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704A74E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4DD20814" w14:textId="4B19CC5E" w:rsidR="007C3AE7" w:rsidRDefault="00555E34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S1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</w:t>
      </w:r>
      <w:r w:rsidR="005A600B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S2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 </w:t>
      </w:r>
    </w:p>
    <w:p w14:paraId="6A776A63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860902F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8B28084" w14:textId="21FDB72E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D692339" w14:textId="65790E6F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02B9229" w14:textId="1B6C0884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A8F7364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24951FF" w14:textId="28931AF4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E7DBE49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47C4082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3A30AEBE" w14:textId="11E424D0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864FCB3" w14:textId="77777777" w:rsidR="002614B8" w:rsidRDefault="002614B8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2F4A6DF" w14:textId="3FCFF1B6" w:rsidR="005A600B" w:rsidRDefault="00555E34" w:rsidP="005A600B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S3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</w:t>
      </w:r>
      <w:r w:rsidR="005A600B">
        <w:rPr>
          <w:b/>
          <w:bCs/>
          <w:sz w:val="20"/>
          <w:szCs w:val="20"/>
          <w:lang w:val="pt-PT"/>
        </w:rPr>
        <w:tab/>
      </w:r>
      <w:r w:rsidR="005A600B">
        <w:rPr>
          <w:b/>
          <w:bCs/>
          <w:sz w:val="20"/>
          <w:szCs w:val="20"/>
          <w:lang w:val="pt-PT"/>
        </w:rPr>
        <w:tab/>
      </w:r>
      <w:r w:rsidR="005A600B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S4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 </w:t>
      </w:r>
    </w:p>
    <w:p w14:paraId="20E1FF26" w14:textId="08066225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7EFD22C" w14:textId="465ECCAF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DF223A" w14:textId="01DBA62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2825CEB" w14:textId="3E337E09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7707DE" w14:textId="6975BF5D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53B4C51" w14:textId="2EEBB118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2F5AE4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BF3C58" w14:textId="28F9C07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059C684" w14:textId="5F216049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E77C26A" w14:textId="736A1394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77E0203" w14:textId="482000A2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EC53500" w14:textId="3E8EF4ED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D56FD38" w14:textId="5D3D0E01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A4F3334" w14:textId="77777777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C771DB1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49994A" w14:textId="698AB29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8F2AE91" w14:textId="73571C88" w:rsidR="007C3AE7" w:rsidRPr="007C3AE7" w:rsidRDefault="00EB5F18" w:rsidP="007C3AE7">
      <w:pPr>
        <w:pStyle w:val="Standard"/>
        <w:spacing w:after="0" w:line="360" w:lineRule="auto"/>
        <w:rPr>
          <w:b/>
          <w:bCs/>
          <w:sz w:val="20"/>
          <w:szCs w:val="20"/>
          <w:lang w:val="pt-PT"/>
        </w:rPr>
      </w:pPr>
      <w:r w:rsidRPr="007C3AE7">
        <w:rPr>
          <w:b/>
          <w:bCs/>
          <w:sz w:val="20"/>
          <w:szCs w:val="20"/>
          <w:lang w:val="pt-PT"/>
        </w:rPr>
        <w:lastRenderedPageBreak/>
        <w:t>Gráfico</w:t>
      </w:r>
      <w:r w:rsidR="005A600B">
        <w:rPr>
          <w:b/>
          <w:bCs/>
          <w:sz w:val="20"/>
          <w:szCs w:val="20"/>
          <w:lang w:val="pt-PT"/>
        </w:rPr>
        <w:t xml:space="preserve"> de Complexidade Temporal </w:t>
      </w:r>
      <w:r w:rsidR="00555E34">
        <w:rPr>
          <w:b/>
          <w:bCs/>
          <w:sz w:val="20"/>
          <w:szCs w:val="20"/>
          <w:lang w:val="pt-PT"/>
        </w:rPr>
        <w:t>S1</w:t>
      </w:r>
      <w:proofErr w:type="gramStart"/>
      <w:r w:rsidR="005A600B">
        <w:rPr>
          <w:b/>
          <w:bCs/>
          <w:sz w:val="20"/>
          <w:szCs w:val="20"/>
          <w:lang w:val="pt-PT"/>
        </w:rPr>
        <w:t xml:space="preserve"> ..</w:t>
      </w:r>
      <w:proofErr w:type="gramEnd"/>
      <w:r w:rsidR="005A600B">
        <w:rPr>
          <w:b/>
          <w:bCs/>
          <w:sz w:val="20"/>
          <w:szCs w:val="20"/>
          <w:lang w:val="pt-PT"/>
        </w:rPr>
        <w:t xml:space="preserve"> </w:t>
      </w:r>
      <w:r w:rsidR="00555E34">
        <w:rPr>
          <w:b/>
          <w:bCs/>
          <w:sz w:val="20"/>
          <w:szCs w:val="20"/>
          <w:lang w:val="pt-PT"/>
        </w:rPr>
        <w:t>S</w:t>
      </w:r>
      <w:proofErr w:type="gramStart"/>
      <w:r w:rsidR="00555E34">
        <w:rPr>
          <w:b/>
          <w:bCs/>
          <w:sz w:val="20"/>
          <w:szCs w:val="20"/>
          <w:lang w:val="pt-PT"/>
        </w:rPr>
        <w:t>4</w:t>
      </w:r>
      <w:r w:rsidR="005A600B">
        <w:rPr>
          <w:b/>
          <w:bCs/>
          <w:sz w:val="20"/>
          <w:szCs w:val="20"/>
          <w:lang w:val="pt-PT"/>
        </w:rPr>
        <w:t xml:space="preserve"> </w:t>
      </w:r>
      <w:r w:rsidRPr="007C3AE7">
        <w:rPr>
          <w:b/>
          <w:bCs/>
          <w:sz w:val="20"/>
          <w:szCs w:val="20"/>
          <w:lang w:val="pt-PT"/>
        </w:rPr>
        <w:t xml:space="preserve"> (</w:t>
      </w:r>
      <w:proofErr w:type="gramEnd"/>
      <w:r w:rsidR="007C3AE7" w:rsidRPr="007C3AE7">
        <w:rPr>
          <w:b/>
          <w:bCs/>
          <w:sz w:val="20"/>
          <w:szCs w:val="20"/>
          <w:lang w:val="pt-PT"/>
        </w:rPr>
        <w:t>escala logarítmica)</w:t>
      </w:r>
    </w:p>
    <w:p w14:paraId="19061FBC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AFC3B5A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97DAD2E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569B479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3D5BFB" w14:textId="00BB14D4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41AB081" w14:textId="2EF21424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7FB6ECD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44343A0" w14:textId="138620B4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A507935" w14:textId="3C46AFC2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D18695" w14:textId="23D675C5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570C6BD" w14:textId="028543C0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5B883AC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FE4D6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DEB47A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627973F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B55D360" w14:textId="708B02AC" w:rsidR="005A600B" w:rsidRDefault="007C3AE7" w:rsidP="007C3AE7">
      <w:pPr>
        <w:spacing w:after="86" w:line="265" w:lineRule="auto"/>
        <w:ind w:left="-5" w:hanging="10"/>
        <w:rPr>
          <w:sz w:val="20"/>
          <w:lang w:val="pt-PT"/>
        </w:rPr>
      </w:pPr>
      <w:r>
        <w:rPr>
          <w:sz w:val="20"/>
          <w:lang w:val="pt-PT"/>
        </w:rPr>
        <w:t xml:space="preserve">Explique sucintamente a implementação "força bruta" implementada </w:t>
      </w:r>
      <w:r w:rsidR="00A642CB">
        <w:rPr>
          <w:sz w:val="20"/>
          <w:lang w:val="pt-PT"/>
        </w:rPr>
        <w:t>em S</w:t>
      </w:r>
      <w:r w:rsidR="00046E2D">
        <w:rPr>
          <w:sz w:val="20"/>
          <w:lang w:val="pt-PT"/>
        </w:rPr>
        <w:t>1</w:t>
      </w:r>
      <w:r w:rsidR="005A600B">
        <w:rPr>
          <w:sz w:val="20"/>
          <w:lang w:val="pt-PT"/>
        </w:rPr>
        <w:t>.</w:t>
      </w:r>
      <w:r w:rsidR="00A642CB">
        <w:rPr>
          <w:sz w:val="20"/>
          <w:lang w:val="pt-PT"/>
        </w:rPr>
        <w:t xml:space="preserve"> E a solução implementada em S4.</w:t>
      </w:r>
    </w:p>
    <w:p w14:paraId="27E228BA" w14:textId="41A73C59" w:rsidR="007C3AE7" w:rsidRPr="007C3AE7" w:rsidRDefault="005A600B" w:rsidP="007C3AE7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 xml:space="preserve">Desenvolva os comentários que considere relevantes sobre a </w:t>
      </w:r>
      <w:r w:rsidR="00046E2D">
        <w:rPr>
          <w:sz w:val="20"/>
          <w:lang w:val="pt-PT"/>
        </w:rPr>
        <w:t>complexidade</w:t>
      </w:r>
      <w:r>
        <w:rPr>
          <w:sz w:val="20"/>
          <w:lang w:val="pt-PT"/>
        </w:rPr>
        <w:t xml:space="preserve"> temporal </w:t>
      </w:r>
      <w:proofErr w:type="spellStart"/>
      <w:r>
        <w:rPr>
          <w:sz w:val="20"/>
          <w:lang w:val="pt-PT"/>
        </w:rPr>
        <w:t>vs</w:t>
      </w:r>
      <w:proofErr w:type="spellEnd"/>
      <w:r>
        <w:rPr>
          <w:sz w:val="20"/>
          <w:lang w:val="pt-PT"/>
        </w:rPr>
        <w:t xml:space="preserve"> espacial das várias implementações da solução</w:t>
      </w:r>
      <w:r w:rsidR="00046E2D">
        <w:rPr>
          <w:sz w:val="20"/>
          <w:lang w:val="pt-PT"/>
        </w:rPr>
        <w:t xml:space="preserve">. </w:t>
      </w:r>
    </w:p>
    <w:p w14:paraId="2A411D12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05098B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4BD059" w14:textId="1FF2724E" w:rsidR="007C3AE7" w:rsidRDefault="007C3AE7" w:rsidP="005A600B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317CA84" w14:textId="77777777" w:rsidR="00A642CB" w:rsidRPr="007C3AE7" w:rsidRDefault="00A642CB" w:rsidP="005A600B">
      <w:pPr>
        <w:spacing w:after="0"/>
        <w:ind w:left="-5" w:hanging="10"/>
        <w:rPr>
          <w:lang w:val="pt-PT"/>
        </w:rPr>
      </w:pPr>
    </w:p>
    <w:p w14:paraId="3A84984F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978629C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A6BC65A" w14:textId="32C0FBED" w:rsidR="00046E2D" w:rsidRDefault="00046E2D" w:rsidP="005A600B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08D8200" w14:textId="77777777" w:rsidR="00A642CB" w:rsidRPr="007C3AE7" w:rsidRDefault="00A642CB" w:rsidP="005A600B">
      <w:pPr>
        <w:spacing w:after="0"/>
        <w:ind w:left="-5" w:hanging="10"/>
        <w:rPr>
          <w:lang w:val="pt-PT"/>
        </w:rPr>
      </w:pPr>
    </w:p>
    <w:p w14:paraId="63A52FB4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323F165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4F083D6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2990822" w14:textId="77777777" w:rsidR="007E3251" w:rsidRPr="007C3AE7" w:rsidRDefault="007E3251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E10D403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6A241A5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9BD2685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87B6C0C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1ECD6E2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5FC83BB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3565880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28E0FDA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02E082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475650" w14:textId="77777777" w:rsidR="007C3AE7" w:rsidRDefault="007C3AE7" w:rsidP="005A600B">
      <w:pPr>
        <w:pStyle w:val="Standard"/>
        <w:spacing w:before="0" w:after="0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4576C0E4" w14:textId="6146A756" w:rsidR="007C3AE7" w:rsidRDefault="007C3AE7" w:rsidP="007C3AE7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</w:p>
    <w:sectPr w:rsidR="007C3AE7" w:rsidSect="00AB7153">
      <w:footerReference w:type="default" r:id="rId8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D242" w14:textId="77777777" w:rsidR="00441171" w:rsidRDefault="00441171">
      <w:r>
        <w:separator/>
      </w:r>
    </w:p>
  </w:endnote>
  <w:endnote w:type="continuationSeparator" w:id="0">
    <w:p w14:paraId="0A2C893E" w14:textId="77777777" w:rsidR="00441171" w:rsidRDefault="0044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rostile">
    <w:altName w:val="Agency FB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5238" w14:textId="77777777" w:rsidR="004C5233" w:rsidRDefault="004C5233" w:rsidP="004C5233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0CA8A" w14:textId="77777777" w:rsidR="00441171" w:rsidRDefault="00441171">
      <w:r>
        <w:separator/>
      </w:r>
    </w:p>
  </w:footnote>
  <w:footnote w:type="continuationSeparator" w:id="0">
    <w:p w14:paraId="3D82F4C4" w14:textId="77777777" w:rsidR="00441171" w:rsidRDefault="00441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86854751">
    <w:abstractNumId w:val="7"/>
  </w:num>
  <w:num w:numId="2" w16cid:durableId="186916787">
    <w:abstractNumId w:val="14"/>
  </w:num>
  <w:num w:numId="3" w16cid:durableId="1005716881">
    <w:abstractNumId w:val="21"/>
  </w:num>
  <w:num w:numId="4" w16cid:durableId="2112509574">
    <w:abstractNumId w:val="18"/>
  </w:num>
  <w:num w:numId="5" w16cid:durableId="177473070">
    <w:abstractNumId w:val="17"/>
  </w:num>
  <w:num w:numId="6" w16cid:durableId="1573470140">
    <w:abstractNumId w:val="5"/>
  </w:num>
  <w:num w:numId="7" w16cid:durableId="330911070">
    <w:abstractNumId w:val="11"/>
  </w:num>
  <w:num w:numId="8" w16cid:durableId="124323152">
    <w:abstractNumId w:val="2"/>
  </w:num>
  <w:num w:numId="9" w16cid:durableId="2010716729">
    <w:abstractNumId w:val="0"/>
  </w:num>
  <w:num w:numId="10" w16cid:durableId="2133592029">
    <w:abstractNumId w:val="9"/>
  </w:num>
  <w:num w:numId="11" w16cid:durableId="458957128">
    <w:abstractNumId w:val="4"/>
  </w:num>
  <w:num w:numId="12" w16cid:durableId="310867599">
    <w:abstractNumId w:val="13"/>
  </w:num>
  <w:num w:numId="13" w16cid:durableId="1940404015">
    <w:abstractNumId w:val="1"/>
  </w:num>
  <w:num w:numId="14" w16cid:durableId="2128042274">
    <w:abstractNumId w:val="8"/>
  </w:num>
  <w:num w:numId="15" w16cid:durableId="2004429074">
    <w:abstractNumId w:val="20"/>
  </w:num>
  <w:num w:numId="16" w16cid:durableId="1837720613">
    <w:abstractNumId w:val="10"/>
  </w:num>
  <w:num w:numId="17" w16cid:durableId="165751576">
    <w:abstractNumId w:val="16"/>
  </w:num>
  <w:num w:numId="18" w16cid:durableId="673994140">
    <w:abstractNumId w:val="19"/>
  </w:num>
  <w:num w:numId="19" w16cid:durableId="634217437">
    <w:abstractNumId w:val="12"/>
  </w:num>
  <w:num w:numId="20" w16cid:durableId="379398270">
    <w:abstractNumId w:val="3"/>
  </w:num>
  <w:num w:numId="21" w16cid:durableId="1332489928">
    <w:abstractNumId w:val="15"/>
  </w:num>
  <w:num w:numId="22" w16cid:durableId="61151854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i Pedro Capelas Santos">
    <w15:presenceInfo w15:providerId="None" w15:userId="Rui Pedro Capelas Sant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3AA9"/>
    <w:rsid w:val="00046E2D"/>
    <w:rsid w:val="000663CF"/>
    <w:rsid w:val="000D4CB6"/>
    <w:rsid w:val="000E27F5"/>
    <w:rsid w:val="000E45A5"/>
    <w:rsid w:val="000E5C50"/>
    <w:rsid w:val="00126CA9"/>
    <w:rsid w:val="00127974"/>
    <w:rsid w:val="001409E1"/>
    <w:rsid w:val="00186B63"/>
    <w:rsid w:val="001B018C"/>
    <w:rsid w:val="001D56E2"/>
    <w:rsid w:val="001F35DD"/>
    <w:rsid w:val="00246CA1"/>
    <w:rsid w:val="00247B3E"/>
    <w:rsid w:val="00255072"/>
    <w:rsid w:val="002614B8"/>
    <w:rsid w:val="002A1EE4"/>
    <w:rsid w:val="002A6B93"/>
    <w:rsid w:val="00335547"/>
    <w:rsid w:val="00340D88"/>
    <w:rsid w:val="00391074"/>
    <w:rsid w:val="003B7F72"/>
    <w:rsid w:val="003D3B6F"/>
    <w:rsid w:val="003E652C"/>
    <w:rsid w:val="00425F41"/>
    <w:rsid w:val="00441171"/>
    <w:rsid w:val="004720F4"/>
    <w:rsid w:val="00473036"/>
    <w:rsid w:val="00493AA5"/>
    <w:rsid w:val="004C2CE4"/>
    <w:rsid w:val="004C5233"/>
    <w:rsid w:val="004C593D"/>
    <w:rsid w:val="004C62F2"/>
    <w:rsid w:val="004D6904"/>
    <w:rsid w:val="005408B2"/>
    <w:rsid w:val="00542EB8"/>
    <w:rsid w:val="00543BAC"/>
    <w:rsid w:val="005479DE"/>
    <w:rsid w:val="00555E34"/>
    <w:rsid w:val="00580103"/>
    <w:rsid w:val="005A5229"/>
    <w:rsid w:val="005A600B"/>
    <w:rsid w:val="005C2EA1"/>
    <w:rsid w:val="005C3425"/>
    <w:rsid w:val="005C5922"/>
    <w:rsid w:val="005F14CC"/>
    <w:rsid w:val="006800BF"/>
    <w:rsid w:val="00681959"/>
    <w:rsid w:val="006C3E4B"/>
    <w:rsid w:val="006F3506"/>
    <w:rsid w:val="00705503"/>
    <w:rsid w:val="00714615"/>
    <w:rsid w:val="007168FC"/>
    <w:rsid w:val="00743071"/>
    <w:rsid w:val="0075199A"/>
    <w:rsid w:val="00762678"/>
    <w:rsid w:val="00787144"/>
    <w:rsid w:val="00792E36"/>
    <w:rsid w:val="007A4B86"/>
    <w:rsid w:val="007C3AE7"/>
    <w:rsid w:val="007D27ED"/>
    <w:rsid w:val="007E3251"/>
    <w:rsid w:val="007F78D9"/>
    <w:rsid w:val="00815557"/>
    <w:rsid w:val="0083638C"/>
    <w:rsid w:val="00850807"/>
    <w:rsid w:val="008600BC"/>
    <w:rsid w:val="00864819"/>
    <w:rsid w:val="00880B86"/>
    <w:rsid w:val="008838D5"/>
    <w:rsid w:val="00894D02"/>
    <w:rsid w:val="008A3B9A"/>
    <w:rsid w:val="008C105E"/>
    <w:rsid w:val="008D6FDF"/>
    <w:rsid w:val="00900821"/>
    <w:rsid w:val="00922098"/>
    <w:rsid w:val="009454BC"/>
    <w:rsid w:val="00955512"/>
    <w:rsid w:val="0098365F"/>
    <w:rsid w:val="009874AA"/>
    <w:rsid w:val="009976A3"/>
    <w:rsid w:val="009B2B87"/>
    <w:rsid w:val="009B694C"/>
    <w:rsid w:val="009C4C2A"/>
    <w:rsid w:val="009F041A"/>
    <w:rsid w:val="00A050A3"/>
    <w:rsid w:val="00A362BC"/>
    <w:rsid w:val="00A536A1"/>
    <w:rsid w:val="00A5476E"/>
    <w:rsid w:val="00A60FAE"/>
    <w:rsid w:val="00A633B8"/>
    <w:rsid w:val="00A642CB"/>
    <w:rsid w:val="00A706EE"/>
    <w:rsid w:val="00A7364D"/>
    <w:rsid w:val="00A7534D"/>
    <w:rsid w:val="00A8768D"/>
    <w:rsid w:val="00AB7153"/>
    <w:rsid w:val="00AE38EB"/>
    <w:rsid w:val="00AF5C4C"/>
    <w:rsid w:val="00B05CB9"/>
    <w:rsid w:val="00B2380B"/>
    <w:rsid w:val="00B429B6"/>
    <w:rsid w:val="00B70A27"/>
    <w:rsid w:val="00B97485"/>
    <w:rsid w:val="00B97534"/>
    <w:rsid w:val="00BB0C23"/>
    <w:rsid w:val="00BE1AD2"/>
    <w:rsid w:val="00C21D92"/>
    <w:rsid w:val="00C5404D"/>
    <w:rsid w:val="00C62628"/>
    <w:rsid w:val="00CA7432"/>
    <w:rsid w:val="00CA7638"/>
    <w:rsid w:val="00CC597B"/>
    <w:rsid w:val="00CD0281"/>
    <w:rsid w:val="00CD0B0B"/>
    <w:rsid w:val="00D21F38"/>
    <w:rsid w:val="00D37346"/>
    <w:rsid w:val="00D43947"/>
    <w:rsid w:val="00D61D52"/>
    <w:rsid w:val="00D8022E"/>
    <w:rsid w:val="00E13DAA"/>
    <w:rsid w:val="00E360A2"/>
    <w:rsid w:val="00E9215C"/>
    <w:rsid w:val="00EB5F18"/>
    <w:rsid w:val="00EE1D18"/>
    <w:rsid w:val="00F016F4"/>
    <w:rsid w:val="00F02039"/>
    <w:rsid w:val="00F246DB"/>
    <w:rsid w:val="00F24D01"/>
    <w:rsid w:val="00F3373C"/>
    <w:rsid w:val="00F755D9"/>
    <w:rsid w:val="00F84B75"/>
    <w:rsid w:val="00F932A4"/>
    <w:rsid w:val="00F9731D"/>
    <w:rsid w:val="00FB386D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Textodenotaderodap">
    <w:name w:val="footnote text"/>
    <w:basedOn w:val="Normal"/>
    <w:semiHidden/>
    <w:rsid w:val="007B0237"/>
    <w:rPr>
      <w:sz w:val="20"/>
      <w:szCs w:val="20"/>
    </w:rPr>
  </w:style>
  <w:style w:type="character" w:styleId="Refdenotaderodap">
    <w:name w:val="footnote reference"/>
    <w:semiHidden/>
    <w:rsid w:val="007B0237"/>
    <w:rPr>
      <w:vertAlign w:val="superscript"/>
    </w:rPr>
  </w:style>
  <w:style w:type="paragraph" w:styleId="Cabealho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3E39C0"/>
  </w:style>
  <w:style w:type="paragraph" w:styleId="Textodebalo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iperligao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Forte">
    <w:name w:val="Strong"/>
    <w:qFormat/>
    <w:rsid w:val="001130FA"/>
    <w:rPr>
      <w:b/>
      <w:bCs/>
    </w:rPr>
  </w:style>
  <w:style w:type="character" w:styleId="Refdecomentrio">
    <w:name w:val="annotation reference"/>
    <w:rsid w:val="00C1428C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C1428C"/>
    <w:rPr>
      <w:sz w:val="24"/>
    </w:rPr>
  </w:style>
  <w:style w:type="character" w:customStyle="1" w:styleId="TextodecomentrioCarter">
    <w:name w:val="Texto de comentário Caráter"/>
    <w:link w:val="Textodecomentrio"/>
    <w:rsid w:val="00C1428C"/>
    <w:rPr>
      <w:rFonts w:ascii="Book Antiqua" w:hAnsi="Book Antiqua"/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C1428C"/>
    <w:rPr>
      <w:b/>
      <w:bCs/>
      <w:sz w:val="20"/>
      <w:szCs w:val="20"/>
    </w:rPr>
  </w:style>
  <w:style w:type="character" w:customStyle="1" w:styleId="AssuntodecomentrioCarter">
    <w:name w:val="Assunto de comentário Caráter"/>
    <w:link w:val="Assuntodecomentrio"/>
    <w:rsid w:val="00C1428C"/>
    <w:rPr>
      <w:rFonts w:ascii="Book Antiqua" w:hAnsi="Book Antiqua"/>
      <w:b/>
      <w:bCs/>
      <w:sz w:val="24"/>
      <w:szCs w:val="24"/>
    </w:rPr>
  </w:style>
  <w:style w:type="paragraph" w:styleId="Reviso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PargrafodaLista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2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InsertionSort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4925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Folha1!$A$4:$A$13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Folha1!$B$4:$B$13</c:f>
              <c:numCache>
                <c:formatCode>General</c:formatCode>
                <c:ptCount val="10"/>
                <c:pt idx="0">
                  <c:v>6.5235788822174001</c:v>
                </c:pt>
                <c:pt idx="1">
                  <c:v>26.157402038574201</c:v>
                </c:pt>
                <c:pt idx="2">
                  <c:v>61.6486749649047</c:v>
                </c:pt>
                <c:pt idx="3">
                  <c:v>113.549157142639</c:v>
                </c:pt>
                <c:pt idx="4">
                  <c:v>167.28850793838501</c:v>
                </c:pt>
                <c:pt idx="5">
                  <c:v>243.448163032531</c:v>
                </c:pt>
                <c:pt idx="6">
                  <c:v>321.409984827041</c:v>
                </c:pt>
                <c:pt idx="7">
                  <c:v>419.76174402236899</c:v>
                </c:pt>
                <c:pt idx="8">
                  <c:v>503.50735497474602</c:v>
                </c:pt>
                <c:pt idx="9">
                  <c:v>614.33728814125004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F51-43D3-B8A7-8735E1EE78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392256"/>
        <c:axId val="324392672"/>
      </c:scatterChart>
      <c:valAx>
        <c:axId val="32439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Ordem</a:t>
                </a:r>
                <a:r>
                  <a:rPr lang="pt-PT" baseline="0"/>
                  <a:t> da funcão percentil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4392672"/>
        <c:crosses val="autoZero"/>
        <c:crossBetween val="midCat"/>
      </c:valAx>
      <c:valAx>
        <c:axId val="32439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24392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1201</Words>
  <Characters>6489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Manager/>
  <Company>DEI</Company>
  <LinksUpToDate>false</LinksUpToDate>
  <CharactersWithSpaces>7675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Rui Pedro Capelas Santos</cp:lastModifiedBy>
  <cp:revision>2</cp:revision>
  <cp:lastPrinted>2022-04-18T16:02:00Z</cp:lastPrinted>
  <dcterms:created xsi:type="dcterms:W3CDTF">2022-04-22T22:46:00Z</dcterms:created>
  <dcterms:modified xsi:type="dcterms:W3CDTF">2022-04-22T22:46:00Z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